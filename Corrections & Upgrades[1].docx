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E32E8" w14:textId="00EF8701" w:rsidR="00141A90" w:rsidRDefault="00141A90" w:rsidP="00353913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Correction of the current version</w:t>
      </w:r>
    </w:p>
    <w:p w14:paraId="36718F54" w14:textId="3D94696D" w:rsidR="009432D3" w:rsidRPr="009432D3" w:rsidDel="009432D3" w:rsidRDefault="00141A90" w:rsidP="009432D3">
      <w:pPr>
        <w:pStyle w:val="ListParagraph"/>
        <w:numPr>
          <w:ilvl w:val="0"/>
          <w:numId w:val="3"/>
        </w:numPr>
        <w:rPr>
          <w:del w:id="0" w:author="Microsoft account" w:date="2023-04-19T03:22:00Z"/>
          <w:moveTo w:id="1" w:author="Microsoft account" w:date="2023-04-19T03:22:00Z"/>
          <w:highlight w:val="yellow"/>
          <w:rPrChange w:id="2" w:author="Microsoft account" w:date="2023-04-19T03:24:00Z">
            <w:rPr>
              <w:del w:id="3" w:author="Microsoft account" w:date="2023-04-19T03:22:00Z"/>
              <w:moveTo w:id="4" w:author="Microsoft account" w:date="2023-04-19T03:22:00Z"/>
            </w:rPr>
          </w:rPrChange>
        </w:rPr>
      </w:pPr>
      <w:r>
        <w:t>In the folder sent I believe that there are many items not related to this project but added to the folder by mistake. We need to check that</w:t>
      </w:r>
      <w:moveFromRangeStart w:id="5" w:author="Microsoft account" w:date="2023-04-19T03:22:00Z" w:name="move132766936"/>
      <w:moveFrom w:id="6" w:author="Microsoft account" w:date="2023-04-19T03:22:00Z">
        <w:r w:rsidDel="009432D3">
          <w:t>.</w:t>
        </w:r>
        <w:r w:rsidR="00AA4C7A" w:rsidDel="009432D3">
          <w:t>- they are related to app , can be integrated into onefile</w:t>
        </w:r>
      </w:moveFrom>
      <w:moveFromRangeEnd w:id="5"/>
      <w:ins w:id="7" w:author="Microsoft account" w:date="2023-04-19T03:22:00Z">
        <w:r w:rsidR="009432D3" w:rsidRPr="009432D3">
          <w:t xml:space="preserve"> </w:t>
        </w:r>
      </w:ins>
      <w:moveToRangeStart w:id="8" w:author="Microsoft account" w:date="2023-04-19T03:22:00Z" w:name="move132766936"/>
      <w:moveTo w:id="9" w:author="Microsoft account" w:date="2023-04-19T03:22:00Z">
        <w:r w:rsidR="009432D3" w:rsidRPr="009432D3">
          <w:rPr>
            <w:highlight w:val="yellow"/>
            <w:rPrChange w:id="10" w:author="Microsoft account" w:date="2023-04-19T03:24:00Z">
              <w:rPr/>
            </w:rPrChange>
          </w:rPr>
          <w:t xml:space="preserve">.- they are related to app , can be integrated into </w:t>
        </w:r>
        <w:proofErr w:type="spellStart"/>
        <w:r w:rsidR="009432D3" w:rsidRPr="009432D3">
          <w:rPr>
            <w:highlight w:val="yellow"/>
            <w:rPrChange w:id="11" w:author="Microsoft account" w:date="2023-04-19T03:24:00Z">
              <w:rPr/>
            </w:rPrChange>
          </w:rPr>
          <w:t>onefile</w:t>
        </w:r>
        <w:proofErr w:type="spellEnd"/>
      </w:moveTo>
    </w:p>
    <w:moveToRangeEnd w:id="8"/>
    <w:p w14:paraId="38037FD1" w14:textId="4B0C6AFF" w:rsidR="00141A90" w:rsidRPr="009432D3" w:rsidRDefault="00141A90" w:rsidP="009432D3">
      <w:pPr>
        <w:pStyle w:val="ListParagraph"/>
        <w:numPr>
          <w:ilvl w:val="0"/>
          <w:numId w:val="3"/>
        </w:numPr>
        <w:rPr>
          <w:highlight w:val="yellow"/>
          <w:rPrChange w:id="12" w:author="Microsoft account" w:date="2023-04-19T03:24:00Z">
            <w:rPr/>
          </w:rPrChange>
        </w:rPr>
      </w:pPr>
    </w:p>
    <w:p w14:paraId="001AD7F5" w14:textId="705487D7" w:rsidR="00141A90" w:rsidRPr="009432D3" w:rsidRDefault="00141A90" w:rsidP="00141A90">
      <w:pPr>
        <w:pStyle w:val="ListParagraph"/>
        <w:numPr>
          <w:ilvl w:val="0"/>
          <w:numId w:val="3"/>
        </w:numPr>
        <w:rPr>
          <w:highlight w:val="yellow"/>
          <w:rPrChange w:id="13" w:author="Microsoft account" w:date="2023-04-19T03:24:00Z">
            <w:rPr/>
          </w:rPrChange>
        </w:rPr>
      </w:pPr>
      <w:r>
        <w:t>If Average consumption=0 the app crashes.</w:t>
      </w:r>
      <w:r w:rsidR="00AA4C7A">
        <w:t xml:space="preserve"> </w:t>
      </w:r>
      <w:moveFromRangeStart w:id="14" w:author="Microsoft account" w:date="2023-04-19T03:22:00Z" w:name="move132766945"/>
      <w:moveFrom w:id="15" w:author="Microsoft account" w:date="2023-04-19T03:22:00Z">
        <w:r w:rsidR="00AA4C7A" w:rsidRPr="009432D3" w:rsidDel="009432D3">
          <w:rPr>
            <w:highlight w:val="yellow"/>
            <w:rPrChange w:id="16" w:author="Microsoft account" w:date="2023-04-19T03:24:00Z">
              <w:rPr/>
            </w:rPrChange>
          </w:rPr>
          <w:t>- Fixed</w:t>
        </w:r>
      </w:moveFrom>
      <w:moveFromRangeEnd w:id="14"/>
      <w:moveToRangeStart w:id="17" w:author="Microsoft account" w:date="2023-04-19T03:22:00Z" w:name="move132766945"/>
      <w:moveTo w:id="18" w:author="Microsoft account" w:date="2023-04-19T03:22:00Z">
        <w:r w:rsidR="009432D3" w:rsidRPr="009432D3">
          <w:rPr>
            <w:highlight w:val="yellow"/>
            <w:rPrChange w:id="19" w:author="Microsoft account" w:date="2023-04-19T03:24:00Z">
              <w:rPr/>
            </w:rPrChange>
          </w:rPr>
          <w:t>- Fixed</w:t>
        </w:r>
      </w:moveTo>
      <w:moveToRangeEnd w:id="17"/>
    </w:p>
    <w:p w14:paraId="6500EC65" w14:textId="7A3B4CDE" w:rsidR="00141A90" w:rsidRDefault="00141A90" w:rsidP="00141A90">
      <w:pPr>
        <w:pStyle w:val="ListParagraph"/>
        <w:numPr>
          <w:ilvl w:val="0"/>
          <w:numId w:val="3"/>
        </w:numPr>
      </w:pPr>
      <w:r>
        <w:t xml:space="preserve">If Price is empty, the app crashes even if </w:t>
      </w:r>
      <w:r w:rsidR="00AD21D1">
        <w:t>a</w:t>
      </w:r>
      <w:r>
        <w:t xml:space="preserve"> number is added in the Price/Unit (if NA in file) field.</w:t>
      </w:r>
      <w:r w:rsidR="00F10437">
        <w:t xml:space="preserve"> </w:t>
      </w:r>
      <w:moveFromRangeStart w:id="20" w:author="Microsoft account" w:date="2023-04-19T03:22:00Z" w:name="move132766950"/>
      <w:moveFrom w:id="21" w:author="Microsoft account" w:date="2023-04-19T03:22:00Z">
        <w:r w:rsidR="00F10437" w:rsidDel="009432D3">
          <w:t xml:space="preserve">– Fixed </w:t>
        </w:r>
      </w:moveFrom>
      <w:moveFromRangeEnd w:id="20"/>
      <w:moveToRangeStart w:id="22" w:author="Microsoft account" w:date="2023-04-19T03:22:00Z" w:name="move132766950"/>
      <w:moveTo w:id="23" w:author="Microsoft account" w:date="2023-04-19T03:22:00Z">
        <w:r w:rsidR="009432D3">
          <w:t xml:space="preserve">– </w:t>
        </w:r>
        <w:r w:rsidR="009432D3" w:rsidRPr="009432D3">
          <w:rPr>
            <w:highlight w:val="yellow"/>
            <w:rPrChange w:id="24" w:author="Microsoft account" w:date="2023-04-19T03:24:00Z">
              <w:rPr/>
            </w:rPrChange>
          </w:rPr>
          <w:t>Fixed</w:t>
        </w:r>
      </w:moveTo>
      <w:moveToRangeEnd w:id="22"/>
    </w:p>
    <w:p w14:paraId="7F7BAE79" w14:textId="0C1710FE" w:rsidR="00141A90" w:rsidRPr="00141A90" w:rsidRDefault="00141A90" w:rsidP="00141A90">
      <w:pPr>
        <w:pStyle w:val="ListParagraph"/>
        <w:numPr>
          <w:ilvl w:val="0"/>
          <w:numId w:val="3"/>
        </w:numPr>
      </w:pPr>
      <w:r>
        <w:t>A text file of the finale version was not added to the folder.</w:t>
      </w:r>
      <w:r w:rsidR="009432D3">
        <w:t xml:space="preserve"> </w:t>
      </w:r>
      <w:moveFromRangeStart w:id="25" w:author="Microsoft account" w:date="2023-04-19T03:22:00Z" w:name="move132766954"/>
      <w:moveFrom w:id="26" w:author="Microsoft account" w:date="2023-04-19T03:22:00Z">
        <w:r w:rsidR="009432D3" w:rsidRPr="009432D3" w:rsidDel="009432D3">
          <w:rPr>
            <w:highlight w:val="yellow"/>
            <w:rPrChange w:id="27" w:author="Microsoft account" w:date="2023-04-19T03:24:00Z">
              <w:rPr/>
            </w:rPrChange>
          </w:rPr>
          <w:t>--Which text file ?</w:t>
        </w:r>
      </w:moveFrom>
      <w:moveFromRangeEnd w:id="25"/>
      <w:moveToRangeStart w:id="28" w:author="Microsoft account" w:date="2023-04-19T03:22:00Z" w:name="move132766954"/>
      <w:moveTo w:id="29" w:author="Microsoft account" w:date="2023-04-19T03:22:00Z">
        <w:r w:rsidR="009432D3" w:rsidRPr="009432D3">
          <w:rPr>
            <w:highlight w:val="yellow"/>
            <w:rPrChange w:id="30" w:author="Microsoft account" w:date="2023-04-19T03:24:00Z">
              <w:rPr/>
            </w:rPrChange>
          </w:rPr>
          <w:t xml:space="preserve">--Which text </w:t>
        </w:r>
        <w:proofErr w:type="gramStart"/>
        <w:r w:rsidR="009432D3" w:rsidRPr="009432D3">
          <w:rPr>
            <w:highlight w:val="yellow"/>
            <w:rPrChange w:id="31" w:author="Microsoft account" w:date="2023-04-19T03:24:00Z">
              <w:rPr/>
            </w:rPrChange>
          </w:rPr>
          <w:t>file ?</w:t>
        </w:r>
      </w:moveTo>
      <w:bookmarkStart w:id="32" w:name="_GoBack"/>
      <w:bookmarkEnd w:id="32"/>
      <w:moveToRangeEnd w:id="28"/>
      <w:proofErr w:type="gramEnd"/>
    </w:p>
    <w:p w14:paraId="56F7ABEC" w14:textId="77777777" w:rsidR="00141A90" w:rsidRDefault="00141A90" w:rsidP="00353913">
      <w:pPr>
        <w:jc w:val="center"/>
        <w:rPr>
          <w:b/>
          <w:bCs/>
          <w:sz w:val="24"/>
          <w:szCs w:val="24"/>
          <w:u w:val="single"/>
        </w:rPr>
      </w:pPr>
    </w:p>
    <w:p w14:paraId="654EE6B2" w14:textId="768B5E23" w:rsidR="003F47C7" w:rsidRPr="00353913" w:rsidRDefault="00353913" w:rsidP="00353913">
      <w:pPr>
        <w:jc w:val="center"/>
        <w:rPr>
          <w:b/>
          <w:bCs/>
          <w:sz w:val="24"/>
          <w:szCs w:val="24"/>
          <w:u w:val="single"/>
        </w:rPr>
      </w:pPr>
      <w:r w:rsidRPr="00353913">
        <w:rPr>
          <w:b/>
          <w:bCs/>
          <w:sz w:val="24"/>
          <w:szCs w:val="24"/>
          <w:u w:val="single"/>
        </w:rPr>
        <w:t>Inventory Optimizer &amp; Simulation App Updates</w:t>
      </w:r>
    </w:p>
    <w:p w14:paraId="1EF52AC2" w14:textId="55797C66" w:rsidR="003F47C7" w:rsidRDefault="003F47C7" w:rsidP="003F47C7">
      <w:pPr>
        <w:pStyle w:val="ListParagraph"/>
        <w:numPr>
          <w:ilvl w:val="0"/>
          <w:numId w:val="1"/>
        </w:numPr>
      </w:pPr>
      <w:r>
        <w:t>Add "Compare All" to the benchmark part so we have a comparison between all</w:t>
      </w:r>
      <w:r w:rsidR="00AD21D1">
        <w:t xml:space="preserve"> in the Inventory tab</w:t>
      </w:r>
      <w:r>
        <w:t>.</w:t>
      </w:r>
    </w:p>
    <w:p w14:paraId="3E762420" w14:textId="71FF42C4" w:rsidR="003F47C7" w:rsidRDefault="003F47C7" w:rsidP="003F47C7">
      <w:pPr>
        <w:pStyle w:val="ListParagraph"/>
        <w:numPr>
          <w:ilvl w:val="0"/>
          <w:numId w:val="1"/>
        </w:numPr>
      </w:pPr>
      <w:r>
        <w:t>In the simulation section we round</w:t>
      </w:r>
      <w:r w:rsidR="00AD21D1">
        <w:t>-</w:t>
      </w:r>
      <w:r>
        <w:t>up the lead time, we need to add the option to keep LT it as it is.</w:t>
      </w:r>
    </w:p>
    <w:p w14:paraId="5554BCAF" w14:textId="4BE7D414" w:rsidR="003F47C7" w:rsidRDefault="003F47C7" w:rsidP="003F47C7">
      <w:pPr>
        <w:pStyle w:val="ListParagraph"/>
        <w:numPr>
          <w:ilvl w:val="0"/>
          <w:numId w:val="1"/>
        </w:numPr>
      </w:pPr>
      <w:r>
        <w:t xml:space="preserve">The option to simulate days not months. This is good for items that are heavily used on daily basis. Like oils, some chemicals used in </w:t>
      </w:r>
      <w:r w:rsidR="00AD21D1">
        <w:t>some industries</w:t>
      </w:r>
      <w:r>
        <w:t xml:space="preserve"> etc.</w:t>
      </w:r>
    </w:p>
    <w:p w14:paraId="30A04BA5" w14:textId="6F6E85C7" w:rsidR="003F47C7" w:rsidRDefault="003F47C7" w:rsidP="003F47C7">
      <w:pPr>
        <w:pStyle w:val="ListParagraph"/>
        <w:numPr>
          <w:ilvl w:val="0"/>
          <w:numId w:val="1"/>
        </w:numPr>
      </w:pPr>
      <w:r>
        <w:t>The option that user opts to have inventory and simulated in the same output rather than inventory calculation and in another one a simulation.</w:t>
      </w:r>
    </w:p>
    <w:p w14:paraId="1082C6B8" w14:textId="77777777" w:rsidR="003F47C7" w:rsidRDefault="003F47C7" w:rsidP="003F47C7">
      <w:pPr>
        <w:pStyle w:val="ListParagraph"/>
        <w:numPr>
          <w:ilvl w:val="0"/>
          <w:numId w:val="1"/>
        </w:numPr>
      </w:pPr>
      <w:r>
        <w:t xml:space="preserve">But also keep the Simulation tab active as sometimes the user needs to only use the Simulation. </w:t>
      </w:r>
    </w:p>
    <w:p w14:paraId="040E4927" w14:textId="6DBDDEE8" w:rsidR="003F47C7" w:rsidRDefault="003F47C7" w:rsidP="003F47C7">
      <w:pPr>
        <w:pStyle w:val="ListParagraph"/>
        <w:numPr>
          <w:ilvl w:val="0"/>
          <w:numId w:val="1"/>
        </w:numPr>
      </w:pPr>
      <w:r>
        <w:t xml:space="preserve">Get all in a web </w:t>
      </w:r>
      <w:r w:rsidR="00011656">
        <w:t>app. (</w:t>
      </w:r>
      <w:r w:rsidR="002C671C">
        <w:t xml:space="preserve">I know this is not your field, that’s why the code should be clear so when I find someone who can help in making the same desktop app in a </w:t>
      </w:r>
      <w:proofErr w:type="spellStart"/>
      <w:r w:rsidR="002C671C">
        <w:t>webapp</w:t>
      </w:r>
      <w:proofErr w:type="spellEnd"/>
      <w:r w:rsidR="002C671C">
        <w:t xml:space="preserve"> will not get confused)</w:t>
      </w:r>
    </w:p>
    <w:p w14:paraId="7D3DF044" w14:textId="1DBE8A57" w:rsidR="00AD21D1" w:rsidRDefault="00AD21D1" w:rsidP="00AD21D1">
      <w:pPr>
        <w:pStyle w:val="ListParagraph"/>
        <w:numPr>
          <w:ilvl w:val="0"/>
          <w:numId w:val="1"/>
        </w:numPr>
      </w:pPr>
      <w:r>
        <w:t xml:space="preserve">Scenarios, the effect of changing lead time or </w:t>
      </w:r>
      <w:r w:rsidR="008368A7">
        <w:t>review period</w:t>
      </w:r>
      <w:r>
        <w:t xml:space="preserve"> </w:t>
      </w:r>
      <w:r w:rsidR="008368A7">
        <w:t xml:space="preserve">on </w:t>
      </w:r>
      <w:r>
        <w:t>inventory and levels.</w:t>
      </w:r>
    </w:p>
    <w:p w14:paraId="33191B82" w14:textId="23697360" w:rsidR="003F47C7" w:rsidRDefault="003F47C7" w:rsidP="003F47C7">
      <w:pPr>
        <w:pStyle w:val="ListParagraph"/>
        <w:numPr>
          <w:ilvl w:val="0"/>
          <w:numId w:val="1"/>
        </w:numPr>
      </w:pPr>
      <w:r w:rsidRPr="00CE67ED">
        <w:rPr>
          <w:b/>
          <w:bCs/>
        </w:rPr>
        <w:t>New Tab:</w:t>
      </w:r>
      <w:r>
        <w:t xml:space="preserve"> We call it EOQ:</w:t>
      </w:r>
    </w:p>
    <w:p w14:paraId="03802493" w14:textId="77777777" w:rsidR="00011656" w:rsidRDefault="003F47C7" w:rsidP="00011656">
      <w:pPr>
        <w:pStyle w:val="ListParagraph"/>
        <w:numPr>
          <w:ilvl w:val="1"/>
          <w:numId w:val="1"/>
        </w:numPr>
      </w:pPr>
      <w:r>
        <w:t xml:space="preserve">This is a simple calculation, but we can also add a graph to it, useful for when we create a </w:t>
      </w:r>
      <w:proofErr w:type="spellStart"/>
      <w:r>
        <w:t>webapp</w:t>
      </w:r>
      <w:proofErr w:type="spellEnd"/>
      <w:r>
        <w:t>.</w:t>
      </w:r>
      <w:r w:rsidR="00011656">
        <w:t xml:space="preserve"> </w:t>
      </w:r>
    </w:p>
    <w:p w14:paraId="5447E308" w14:textId="77777777" w:rsidR="00011656" w:rsidRDefault="00CE67ED" w:rsidP="00011656">
      <w:pPr>
        <w:pStyle w:val="ListParagraph"/>
        <w:numPr>
          <w:ilvl w:val="1"/>
          <w:numId w:val="1"/>
        </w:numPr>
      </w:pPr>
      <w:r>
        <w:t>User</w:t>
      </w:r>
      <w:r w:rsidR="003F47C7">
        <w:t xml:space="preserve"> </w:t>
      </w:r>
      <w:r w:rsidR="00B06EDF">
        <w:t>must</w:t>
      </w:r>
      <w:r w:rsidR="003F47C7">
        <w:t xml:space="preserve"> provide </w:t>
      </w:r>
    </w:p>
    <w:p w14:paraId="38272A39" w14:textId="18514B55" w:rsidR="00011656" w:rsidRDefault="003F47C7" w:rsidP="00011656">
      <w:pPr>
        <w:pStyle w:val="ListParagraph"/>
        <w:numPr>
          <w:ilvl w:val="2"/>
          <w:numId w:val="1"/>
        </w:numPr>
      </w:pPr>
      <w:r>
        <w:t>Holding cost</w:t>
      </w:r>
      <w:r w:rsidR="00011656">
        <w:t xml:space="preserve"> (this is a percentage) default is usually 15%.</w:t>
      </w:r>
    </w:p>
    <w:p w14:paraId="7423ED66" w14:textId="21574FE7" w:rsidR="00011656" w:rsidRDefault="003F47C7" w:rsidP="00011656">
      <w:pPr>
        <w:pStyle w:val="ListParagraph"/>
        <w:numPr>
          <w:ilvl w:val="2"/>
          <w:numId w:val="1"/>
        </w:numPr>
      </w:pPr>
      <w:r>
        <w:t>Demand</w:t>
      </w:r>
      <w:r w:rsidR="00011656">
        <w:t>.</w:t>
      </w:r>
    </w:p>
    <w:p w14:paraId="0FC96993" w14:textId="16DBD53A" w:rsidR="003F47C7" w:rsidRDefault="003F47C7" w:rsidP="00011656">
      <w:pPr>
        <w:pStyle w:val="ListParagraph"/>
        <w:numPr>
          <w:ilvl w:val="2"/>
          <w:numId w:val="1"/>
        </w:numPr>
      </w:pPr>
      <w:r>
        <w:t>Cost of the item.</w:t>
      </w:r>
    </w:p>
    <w:p w14:paraId="548065D2" w14:textId="01C3AC10" w:rsidR="00011656" w:rsidRDefault="00011656" w:rsidP="00011656">
      <w:pPr>
        <w:pStyle w:val="ListParagraph"/>
        <w:numPr>
          <w:ilvl w:val="1"/>
          <w:numId w:val="1"/>
        </w:numPr>
      </w:pPr>
      <w:r>
        <w:t xml:space="preserve">Formula is </w:t>
      </w:r>
      <w:proofErr w:type="spellStart"/>
      <w:r>
        <w:t>Sqrt</w:t>
      </w:r>
      <w:proofErr w:type="spellEnd"/>
      <w:r>
        <w:t>((2*Demand*Cost of the item)/(</w:t>
      </w:r>
      <w:r w:rsidRPr="00011656">
        <w:t xml:space="preserve"> </w:t>
      </w:r>
      <w:r>
        <w:t xml:space="preserve">Cost of the item*Holding Cost)) </w:t>
      </w:r>
    </w:p>
    <w:p w14:paraId="4AAC8D6C" w14:textId="604EFC3C" w:rsidR="00011656" w:rsidRDefault="00011656" w:rsidP="00011656">
      <w:pPr>
        <w:pStyle w:val="ListParagraph"/>
        <w:numPr>
          <w:ilvl w:val="1"/>
          <w:numId w:val="1"/>
        </w:numPr>
      </w:pPr>
      <w:r>
        <w:t>This tab should give the result immediately and no need to export.</w:t>
      </w:r>
    </w:p>
    <w:sectPr w:rsidR="0001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80718"/>
    <w:multiLevelType w:val="hybridMultilevel"/>
    <w:tmpl w:val="E96A3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F79A9"/>
    <w:multiLevelType w:val="hybridMultilevel"/>
    <w:tmpl w:val="25EA0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E339E"/>
    <w:multiLevelType w:val="hybridMultilevel"/>
    <w:tmpl w:val="4372F8D4"/>
    <w:lvl w:ilvl="0" w:tplc="DBD89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4f1f5cbcc95789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C7"/>
    <w:rsid w:val="00011656"/>
    <w:rsid w:val="00141A90"/>
    <w:rsid w:val="002723B0"/>
    <w:rsid w:val="002C671C"/>
    <w:rsid w:val="00330E47"/>
    <w:rsid w:val="00353913"/>
    <w:rsid w:val="003F47C7"/>
    <w:rsid w:val="00462927"/>
    <w:rsid w:val="008368A7"/>
    <w:rsid w:val="009432D3"/>
    <w:rsid w:val="00AA4C7A"/>
    <w:rsid w:val="00AD21D1"/>
    <w:rsid w:val="00B06EDF"/>
    <w:rsid w:val="00CE67ED"/>
    <w:rsid w:val="00E342BD"/>
    <w:rsid w:val="00F1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D67A"/>
  <w15:chartTrackingRefBased/>
  <w15:docId w15:val="{5AFDF8DC-8A9D-42A5-A962-4C32858E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1517</Characters>
  <Application>Microsoft Office Word</Application>
  <DocSecurity>0</DocSecurity>
  <Lines>31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Sheabar</dc:creator>
  <cp:keywords/>
  <dc:description/>
  <cp:lastModifiedBy>Microsoft account</cp:lastModifiedBy>
  <cp:revision>2</cp:revision>
  <dcterms:created xsi:type="dcterms:W3CDTF">2023-04-18T22:28:00Z</dcterms:created>
  <dcterms:modified xsi:type="dcterms:W3CDTF">2023-04-18T22:28:00Z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839a91dedf9b92e732b275f4775283a246111838e61e2bc19669d336c2363ae3</vt:lpwstr>
  </property>
</Properties>
</file>